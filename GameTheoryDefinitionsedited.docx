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B80D8" w14:textId="4C6ABD67" w:rsidR="00A7229A" w:rsidRPr="008E40FB" w:rsidRDefault="008E40FB" w:rsidP="00A7229A">
      <w:pPr>
        <w:rPr>
          <w:sz w:val="40"/>
          <w:szCs w:val="40"/>
        </w:rPr>
      </w:pPr>
      <w:r w:rsidRPr="008E40FB">
        <w:rPr>
          <w:sz w:val="40"/>
          <w:szCs w:val="40"/>
        </w:rPr>
        <w:t>Game Theory Definitions</w:t>
      </w:r>
    </w:p>
    <w:p w14:paraId="524AEF92" w14:textId="16B48F88" w:rsidR="008E40FB" w:rsidRDefault="008E40FB" w:rsidP="00691FB9">
      <w:pPr>
        <w:jc w:val="both"/>
      </w:pPr>
      <w:r w:rsidRPr="008E40FB">
        <w:t xml:space="preserve">Game theory is the process of modeling the strategic interaction between two or more players in a situation containing </w:t>
      </w:r>
      <w:ins w:id="0" w:author="Sharif Ash" w:date="2021-12-07T10:13:00Z">
        <w:r w:rsidR="00D117F2">
          <w:t xml:space="preserve">a </w:t>
        </w:r>
      </w:ins>
      <w:r w:rsidRPr="008E40FB">
        <w:t>set</w:t>
      </w:r>
      <w:ins w:id="1" w:author="Sharif Ash" w:date="2021-12-07T10:13:00Z">
        <w:r w:rsidR="00D117F2">
          <w:t xml:space="preserve"> of</w:t>
        </w:r>
      </w:ins>
      <w:r w:rsidRPr="008E40FB">
        <w:t xml:space="preserve"> rules and outcomes. While used in a number of disciplines, game theory is</w:t>
      </w:r>
      <w:ins w:id="2" w:author="Sharif Ash" w:date="2021-12-07T10:16:00Z">
        <w:r w:rsidR="00812952">
          <w:t xml:space="preserve"> </w:t>
        </w:r>
      </w:ins>
      <w:del w:id="3" w:author="Sharif Ash" w:date="2021-12-07T10:16:00Z">
        <w:r w:rsidRPr="008E40FB" w:rsidDel="00812952">
          <w:delText xml:space="preserve"> </w:delText>
        </w:r>
      </w:del>
      <w:r w:rsidRPr="008E40FB">
        <w:t xml:space="preserve">most notably used as a tool within the study of economics. The economic application of game theory can be a valuable tool to aid in the fundamental analysis of industries, sectors, and any strategic interaction between two or more firms. </w:t>
      </w:r>
      <w:r>
        <w:t>Any time we have a situation with two or more players that involves known payouts or quantifiable consequences, we can use game theory to help</w:t>
      </w:r>
      <w:ins w:id="4" w:author="Sharif Ash" w:date="2021-12-07T10:24:00Z">
        <w:r w:rsidR="00445DA9">
          <w:t xml:space="preserve"> us</w:t>
        </w:r>
      </w:ins>
      <w:r>
        <w:t xml:space="preserve"> determine the most likely outcomes.</w:t>
      </w:r>
      <w:r w:rsidRPr="008E40FB">
        <w:t xml:space="preserve"> Let's start out by defining a few terms commonly used in the study of game theory:</w:t>
      </w:r>
    </w:p>
    <w:p w14:paraId="1D8F2986" w14:textId="379C0CEF" w:rsidR="008E40FB" w:rsidRDefault="008E40FB" w:rsidP="00691FB9">
      <w:pPr>
        <w:pStyle w:val="ListParagraph"/>
        <w:numPr>
          <w:ilvl w:val="0"/>
          <w:numId w:val="1"/>
        </w:numPr>
        <w:jc w:val="both"/>
      </w:pPr>
      <w:r w:rsidRPr="00691FB9">
        <w:rPr>
          <w:b/>
          <w:bCs/>
        </w:rPr>
        <w:t>Game</w:t>
      </w:r>
      <w:r>
        <w:t xml:space="preserve">: Any set of circumstances that has a result </w:t>
      </w:r>
      <w:ins w:id="5" w:author="Sharif Ash" w:date="2021-12-07T10:26:00Z">
        <w:r w:rsidR="008F1B9C">
          <w:t xml:space="preserve">that is </w:t>
        </w:r>
      </w:ins>
      <w:r>
        <w:t>dependent on the actions of two of more decision-makers</w:t>
      </w:r>
      <w:del w:id="6" w:author="Sharif Ash" w:date="2021-12-07T10:26:00Z">
        <w:r w:rsidDel="008F1B9C">
          <w:delText xml:space="preserve"> </w:delText>
        </w:r>
      </w:del>
      <w:r>
        <w:t>(players).</w:t>
      </w:r>
    </w:p>
    <w:p w14:paraId="1838B720" w14:textId="77777777" w:rsidR="008E40FB" w:rsidRDefault="008E40FB" w:rsidP="00691FB9">
      <w:pPr>
        <w:pStyle w:val="ListParagraph"/>
        <w:numPr>
          <w:ilvl w:val="0"/>
          <w:numId w:val="1"/>
        </w:numPr>
        <w:jc w:val="both"/>
      </w:pPr>
      <w:r w:rsidRPr="00691FB9">
        <w:rPr>
          <w:b/>
          <w:bCs/>
        </w:rPr>
        <w:t>Players</w:t>
      </w:r>
      <w:r>
        <w:t>: A strategic decision-maker within the context of the game.</w:t>
      </w:r>
    </w:p>
    <w:p w14:paraId="52D5F800" w14:textId="7B9EDE10" w:rsidR="008E40FB" w:rsidRDefault="008E40FB" w:rsidP="00691FB9">
      <w:pPr>
        <w:pStyle w:val="ListParagraph"/>
        <w:numPr>
          <w:ilvl w:val="0"/>
          <w:numId w:val="1"/>
        </w:numPr>
        <w:jc w:val="both"/>
      </w:pPr>
      <w:r w:rsidRPr="00691FB9">
        <w:rPr>
          <w:b/>
          <w:bCs/>
        </w:rPr>
        <w:t>Strategy</w:t>
      </w:r>
      <w:r>
        <w:t xml:space="preserve">: A complete plan of action a player </w:t>
      </w:r>
      <w:ins w:id="7" w:author="Sharif Ash" w:date="2021-12-07T10:28:00Z">
        <w:r w:rsidR="008F1B9C">
          <w:t>devise</w:t>
        </w:r>
      </w:ins>
      <w:del w:id="8" w:author="Sharif Ash" w:date="2021-12-07T10:28:00Z">
        <w:r w:rsidDel="008F1B9C">
          <w:delText>will take</w:delText>
        </w:r>
      </w:del>
      <w:ins w:id="9" w:author="Sharif Ash" w:date="2021-12-07T10:26:00Z">
        <w:r w:rsidR="008F1B9C">
          <w:t>,</w:t>
        </w:r>
      </w:ins>
      <w:r>
        <w:t xml:space="preserve"> given the set of circumstances that might arise within the game.</w:t>
      </w:r>
    </w:p>
    <w:p w14:paraId="75980CBC" w14:textId="77777777" w:rsidR="008E40FB" w:rsidRDefault="008E40FB" w:rsidP="00691FB9">
      <w:pPr>
        <w:pStyle w:val="ListParagraph"/>
        <w:numPr>
          <w:ilvl w:val="0"/>
          <w:numId w:val="1"/>
        </w:numPr>
        <w:jc w:val="both"/>
      </w:pPr>
      <w:r w:rsidRPr="00691FB9">
        <w:rPr>
          <w:b/>
          <w:bCs/>
        </w:rPr>
        <w:t>Payoff</w:t>
      </w:r>
      <w:r>
        <w:t>: The payout a player receives from arriving at a particular outcome. The payout can be in any quantifiable form, from dollars to utility.</w:t>
      </w:r>
    </w:p>
    <w:p w14:paraId="652D8859" w14:textId="08623459" w:rsidR="008E40FB" w:rsidRDefault="008E40FB" w:rsidP="00691FB9">
      <w:pPr>
        <w:pStyle w:val="ListParagraph"/>
        <w:numPr>
          <w:ilvl w:val="0"/>
          <w:numId w:val="1"/>
        </w:numPr>
        <w:jc w:val="both"/>
      </w:pPr>
      <w:r w:rsidRPr="00691FB9">
        <w:rPr>
          <w:b/>
          <w:bCs/>
        </w:rPr>
        <w:t>Information set</w:t>
      </w:r>
      <w:r>
        <w:t xml:space="preserve">: The information available at a given point in the game. The term </w:t>
      </w:r>
      <w:ins w:id="10" w:author="Sharif Ash" w:date="2021-12-07T10:43:00Z">
        <w:r w:rsidR="00326539">
          <w:t>“</w:t>
        </w:r>
      </w:ins>
      <w:r>
        <w:t>information set</w:t>
      </w:r>
      <w:ins w:id="11" w:author="Sharif Ash" w:date="2021-12-07T10:43:00Z">
        <w:r w:rsidR="00326539">
          <w:t>”</w:t>
        </w:r>
      </w:ins>
      <w:r>
        <w:t xml:space="preserve"> is most usually applied when the game has a sequential component.</w:t>
      </w:r>
    </w:p>
    <w:p w14:paraId="7856B677" w14:textId="730BB0A5" w:rsidR="00A7229A" w:rsidRPr="00A7229A" w:rsidRDefault="008E40FB" w:rsidP="00A7229A">
      <w:pPr>
        <w:pStyle w:val="ListParagraph"/>
        <w:numPr>
          <w:ilvl w:val="0"/>
          <w:numId w:val="1"/>
        </w:numPr>
        <w:jc w:val="both"/>
      </w:pPr>
      <w:r w:rsidRPr="00691FB9">
        <w:rPr>
          <w:b/>
          <w:bCs/>
        </w:rPr>
        <w:t>Equilibrium</w:t>
      </w:r>
      <w:r>
        <w:t>: The point in a game where both players have made their decisions and an outcome is reached.</w:t>
      </w:r>
    </w:p>
    <w:p w14:paraId="4BE2AF96" w14:textId="35F0F794" w:rsidR="008E40FB" w:rsidRPr="00691FB9" w:rsidRDefault="008E40FB" w:rsidP="00691FB9">
      <w:pPr>
        <w:jc w:val="both"/>
        <w:rPr>
          <w:sz w:val="40"/>
          <w:szCs w:val="40"/>
        </w:rPr>
      </w:pPr>
      <w:r w:rsidRPr="00691FB9">
        <w:rPr>
          <w:sz w:val="40"/>
          <w:szCs w:val="40"/>
        </w:rPr>
        <w:t>Assumptions in Game Theory</w:t>
      </w:r>
    </w:p>
    <w:p w14:paraId="66AEAE14" w14:textId="45AA216E" w:rsidR="00A7229A" w:rsidRDefault="008E40FB" w:rsidP="00A7229A">
      <w:pPr>
        <w:jc w:val="both"/>
      </w:pPr>
      <w:r w:rsidRPr="008E40FB">
        <w:t xml:space="preserve">As with any concept in economics, there is the assumption of rationality. There is also an assumption of maximization. It is assumed that players </w:t>
      </w:r>
      <w:ins w:id="12" w:author="Sharif Ash" w:date="2021-12-07T10:46:00Z">
        <w:r w:rsidR="00326539">
          <w:t>in</w:t>
        </w:r>
      </w:ins>
      <w:del w:id="13" w:author="Sharif Ash" w:date="2021-12-07T10:44:00Z">
        <w:r w:rsidRPr="008E40FB" w:rsidDel="00326539">
          <w:delText>within</w:delText>
        </w:r>
      </w:del>
      <w:r w:rsidRPr="008E40FB">
        <w:t xml:space="preserve"> the game are rational and will strive to maximize their payoffs in the game. </w:t>
      </w:r>
      <w:r>
        <w:t xml:space="preserve">When examining </w:t>
      </w:r>
      <w:ins w:id="14" w:author="Sharif Ash" w:date="2021-12-07T10:51:00Z">
        <w:r w:rsidR="003B6F9F">
          <w:t xml:space="preserve">the </w:t>
        </w:r>
      </w:ins>
      <w:r>
        <w:t>games that are already set up, it is assumed</w:t>
      </w:r>
      <w:ins w:id="15" w:author="Sharif Ash" w:date="2021-12-07T10:51:00Z">
        <w:r w:rsidR="003B6F9F">
          <w:t xml:space="preserve">, </w:t>
        </w:r>
      </w:ins>
      <w:del w:id="16" w:author="Sharif Ash" w:date="2021-12-07T10:51:00Z">
        <w:r w:rsidDel="003B6F9F">
          <w:delText xml:space="preserve"> </w:delText>
        </w:r>
      </w:del>
      <w:r>
        <w:t>on your behalf</w:t>
      </w:r>
      <w:ins w:id="17" w:author="Sharif Ash" w:date="2021-12-07T10:51:00Z">
        <w:r w:rsidR="003B6F9F">
          <w:t>,</w:t>
        </w:r>
      </w:ins>
      <w:r>
        <w:t xml:space="preserve"> that the payouts list</w:t>
      </w:r>
      <w:ins w:id="18" w:author="Sharif Ash" w:date="2021-12-07T10:52:00Z">
        <w:r w:rsidR="002D6908">
          <w:t xml:space="preserve"> </w:t>
        </w:r>
      </w:ins>
      <w:del w:id="19" w:author="Sharif Ash" w:date="2021-12-07T10:52:00Z">
        <w:r w:rsidDel="002D6908">
          <w:delText xml:space="preserve">ed </w:delText>
        </w:r>
      </w:del>
      <w:r>
        <w:t>include the sum of all payoffs associated with that outcome. This will exclude any "what if" questions that may arise.</w:t>
      </w:r>
      <w:r w:rsidRPr="008E40FB">
        <w:t xml:space="preserve"> The number of players in a game can theoretically be infinite, but most games will be put into the context of two players. One of the simplest games is a sequential game involving two players.</w:t>
      </w:r>
    </w:p>
    <w:p w14:paraId="383A4392" w14:textId="2165DB57" w:rsidR="008E40FB" w:rsidRPr="00691FB9" w:rsidRDefault="008E40FB" w:rsidP="00691FB9">
      <w:pPr>
        <w:jc w:val="both"/>
        <w:rPr>
          <w:sz w:val="40"/>
          <w:szCs w:val="40"/>
        </w:rPr>
      </w:pPr>
      <w:r w:rsidRPr="00691FB9">
        <w:rPr>
          <w:sz w:val="40"/>
          <w:szCs w:val="40"/>
        </w:rPr>
        <w:t>Solving Sequential Games Using Backward Induction:</w:t>
      </w:r>
    </w:p>
    <w:p w14:paraId="0BFBF415" w14:textId="23274A6B" w:rsidR="008E40FB" w:rsidRPr="008E40FB" w:rsidRDefault="00E15448" w:rsidP="00A7229A">
      <w:p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9D79124" wp14:editId="57AC371E">
            <wp:simplePos x="0" y="0"/>
            <wp:positionH relativeFrom="margin">
              <wp:align>right</wp:align>
            </wp:positionH>
            <wp:positionV relativeFrom="paragraph">
              <wp:posOffset>43815</wp:posOffset>
            </wp:positionV>
            <wp:extent cx="3343275" cy="1922780"/>
            <wp:effectExtent l="0" t="0" r="9525" b="1270"/>
            <wp:wrapTight wrapText="bothSides">
              <wp:wrapPolygon edited="0">
                <wp:start x="0" y="0"/>
                <wp:lineTo x="0" y="21400"/>
                <wp:lineTo x="21538" y="21400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922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ins w:id="20" w:author="Sharif Ash" w:date="2021-12-07T10:53:00Z">
        <w:r w:rsidR="002D6908">
          <w:t>In the section b</w:t>
        </w:r>
      </w:ins>
      <w:del w:id="21" w:author="Sharif Ash" w:date="2021-12-07T10:53:00Z">
        <w:r w:rsidR="008E40FB" w:rsidRPr="008E40FB" w:rsidDel="002D6908">
          <w:delText>B</w:delText>
        </w:r>
      </w:del>
      <w:r w:rsidR="008E40FB" w:rsidRPr="008E40FB">
        <w:t xml:space="preserve">elow is a simple sequential game between two players. The labels with Player 1 and Player 2 within them are the information sets for players one </w:t>
      </w:r>
      <w:ins w:id="22" w:author="Sharif Ash" w:date="2021-12-07T10:53:00Z">
        <w:r w:rsidR="002D6908">
          <w:t>and</w:t>
        </w:r>
      </w:ins>
      <w:del w:id="23" w:author="Sharif Ash" w:date="2021-12-07T10:53:00Z">
        <w:r w:rsidR="008E40FB" w:rsidRPr="008E40FB" w:rsidDel="002D6908">
          <w:delText>or</w:delText>
        </w:r>
      </w:del>
      <w:r w:rsidR="008E40FB" w:rsidRPr="008E40FB">
        <w:t xml:space="preserve"> two, respectively.</w:t>
      </w:r>
      <w:ins w:id="24" w:author="Sharif Ash" w:date="2021-12-07T10:53:00Z">
        <w:r w:rsidR="002D6908">
          <w:t xml:space="preserve"> </w:t>
        </w:r>
      </w:ins>
      <w:del w:id="25" w:author="Sharif Ash" w:date="2021-12-07T10:53:00Z">
        <w:r w:rsidR="008E40FB" w:rsidRPr="008E40FB" w:rsidDel="002D6908">
          <w:delText xml:space="preserve"> </w:delText>
        </w:r>
      </w:del>
      <w:r w:rsidR="008E40FB" w:rsidRPr="008E40FB">
        <w:t>The numbers in the parentheses at the bottom of the tree are the payoffs at each respective point. The game is also sequential, so Player 1 makes the first decision</w:t>
      </w:r>
      <w:del w:id="26" w:author="Sharif Ash" w:date="2021-12-07T10:54:00Z">
        <w:r w:rsidR="008E40FB" w:rsidRPr="008E40FB" w:rsidDel="002D6908">
          <w:delText xml:space="preserve"> </w:delText>
        </w:r>
      </w:del>
      <w:r w:rsidR="008E40FB" w:rsidRPr="008E40FB">
        <w:t>(left or right) and Player 2 makes its decision after Player 1</w:t>
      </w:r>
      <w:del w:id="27" w:author="Sharif Ash" w:date="2021-12-07T10:54:00Z">
        <w:r w:rsidR="008E40FB" w:rsidRPr="008E40FB" w:rsidDel="002D6908">
          <w:delText xml:space="preserve"> </w:delText>
        </w:r>
      </w:del>
      <w:r w:rsidR="008E40FB" w:rsidRPr="008E40FB">
        <w:t>(up or down).</w:t>
      </w:r>
    </w:p>
    <w:p w14:paraId="7F06C575" w14:textId="585C8F83" w:rsidR="008E40FB" w:rsidRDefault="00E15448" w:rsidP="00A7229A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6FE8B9A" wp14:editId="3AB41910">
            <wp:simplePos x="0" y="0"/>
            <wp:positionH relativeFrom="margin">
              <wp:posOffset>2857500</wp:posOffset>
            </wp:positionH>
            <wp:positionV relativeFrom="paragraph">
              <wp:posOffset>0</wp:posOffset>
            </wp:positionV>
            <wp:extent cx="3371850" cy="2114550"/>
            <wp:effectExtent l="0" t="0" r="0" b="0"/>
            <wp:wrapTight wrapText="bothSides">
              <wp:wrapPolygon edited="0">
                <wp:start x="0" y="0"/>
                <wp:lineTo x="0" y="21405"/>
                <wp:lineTo x="21478" y="21405"/>
                <wp:lineTo x="2147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114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5448">
        <w:t xml:space="preserve">Backward induction, like all game theory, uses the assumptions of rationality and maximization, meaning that Player 2 will maximize his payoff in any given situation. At either information set, we have two choices, four in all. By eliminating the choices that Player 2 will not choose, we can narrow down our tree. In this way, we will </w:t>
      </w:r>
      <w:proofErr w:type="spellStart"/>
      <w:r w:rsidRPr="00E15448">
        <w:t>bold</w:t>
      </w:r>
      <w:proofErr w:type="spellEnd"/>
      <w:r w:rsidRPr="00E15448">
        <w:t xml:space="preserve"> the lines that maximize the player's payoff at the given information set.</w:t>
      </w:r>
    </w:p>
    <w:p w14:paraId="5C6258A6" w14:textId="45E0B3BF" w:rsidR="00A7229A" w:rsidRDefault="00A7229A" w:rsidP="00A7229A">
      <w:pPr>
        <w:jc w:val="both"/>
      </w:pPr>
    </w:p>
    <w:p w14:paraId="76A5483F" w14:textId="085B4357" w:rsidR="00E15448" w:rsidRDefault="00E15448" w:rsidP="00A7229A">
      <w:pPr>
        <w:jc w:val="both"/>
      </w:pPr>
    </w:p>
    <w:p w14:paraId="5E893BFD" w14:textId="64AE1E61" w:rsidR="00A7229A" w:rsidRDefault="000A57BC" w:rsidP="00A7229A">
      <w:pPr>
        <w:jc w:val="both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DB9CFCB" wp14:editId="324AE297">
            <wp:simplePos x="0" y="0"/>
            <wp:positionH relativeFrom="margin">
              <wp:posOffset>2819400</wp:posOffset>
            </wp:positionH>
            <wp:positionV relativeFrom="paragraph">
              <wp:posOffset>10795</wp:posOffset>
            </wp:positionV>
            <wp:extent cx="3362325" cy="1929130"/>
            <wp:effectExtent l="0" t="0" r="9525" b="0"/>
            <wp:wrapTight wrapText="bothSides">
              <wp:wrapPolygon edited="0">
                <wp:start x="0" y="0"/>
                <wp:lineTo x="0" y="21330"/>
                <wp:lineTo x="21539" y="21330"/>
                <wp:lineTo x="2153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929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5448" w:rsidRPr="00E15448">
        <w:t>After this reduction, Player 1 can maximize its payoffs now that Player 2's choices are made known. The result is an equilibrium found by backward induction of Player 1 choosing "right" and Player 2 choosing "up." Below is the solution to the game with the equilibrium</w:t>
      </w:r>
      <w:ins w:id="28" w:author="Sharif Ash" w:date="2021-12-07T10:59:00Z">
        <w:r w:rsidR="003B0B96">
          <w:t xml:space="preserve"> bold</w:t>
        </w:r>
      </w:ins>
      <w:r w:rsidR="00E15448" w:rsidRPr="00E15448">
        <w:t xml:space="preserve"> path</w:t>
      </w:r>
      <w:ins w:id="29" w:author="Sharif Ash" w:date="2021-12-07T10:59:00Z">
        <w:r w:rsidR="003B0B96">
          <w:t>.</w:t>
        </w:r>
      </w:ins>
      <w:r w:rsidR="00E15448" w:rsidRPr="00E15448">
        <w:t xml:space="preserve"> </w:t>
      </w:r>
      <w:del w:id="30" w:author="Sharif Ash" w:date="2021-12-07T10:59:00Z">
        <w:r w:rsidR="00E15448" w:rsidRPr="00E15448" w:rsidDel="003B0B96">
          <w:delText>in bold.</w:delText>
        </w:r>
      </w:del>
    </w:p>
    <w:p w14:paraId="192A8FC3" w14:textId="77777777" w:rsidR="00A7229A" w:rsidRDefault="00A7229A" w:rsidP="00A7229A">
      <w:pPr>
        <w:jc w:val="both"/>
      </w:pPr>
    </w:p>
    <w:p w14:paraId="15978737" w14:textId="3F74E9E8" w:rsidR="00A7229A" w:rsidRDefault="00A7229A" w:rsidP="00A7229A">
      <w:pPr>
        <w:jc w:val="both"/>
      </w:pPr>
    </w:p>
    <w:p w14:paraId="1B574CD5" w14:textId="7E5CC405" w:rsidR="00A7229A" w:rsidRDefault="00A7229A" w:rsidP="00A7229A">
      <w:pPr>
        <w:jc w:val="both"/>
      </w:pPr>
    </w:p>
    <w:p w14:paraId="11D61E08" w14:textId="432BB21C" w:rsidR="000A57BC" w:rsidRDefault="000A57BC" w:rsidP="00A7229A">
      <w:pPr>
        <w:jc w:val="both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95E2D34" wp14:editId="66E3D80A">
            <wp:simplePos x="0" y="0"/>
            <wp:positionH relativeFrom="margin">
              <wp:posOffset>2828925</wp:posOffset>
            </wp:positionH>
            <wp:positionV relativeFrom="paragraph">
              <wp:posOffset>5715</wp:posOffset>
            </wp:positionV>
            <wp:extent cx="3333750" cy="2209800"/>
            <wp:effectExtent l="0" t="0" r="0" b="0"/>
            <wp:wrapTight wrapText="bothSides">
              <wp:wrapPolygon edited="0">
                <wp:start x="0" y="0"/>
                <wp:lineTo x="0" y="21414"/>
                <wp:lineTo x="21477" y="21414"/>
                <wp:lineTo x="2147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20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21B95F" w14:textId="17253B86" w:rsidR="00A7229A" w:rsidRDefault="000A57BC" w:rsidP="00A7229A">
      <w:pPr>
        <w:jc w:val="both"/>
      </w:pPr>
      <w:r>
        <w:t>F</w:t>
      </w:r>
      <w:r w:rsidR="00E15448" w:rsidRPr="00E15448">
        <w:t>or example, one could easily set up a game similar to the one above using companies as the players. This game could include product release scenarios. If Company 1 wanted to release a product, what might Company 2 do in response? Will Company 2 release a similar competing product? By forecasting sales of this new product in different scenarios, we can set up a game to predict how events might unfold. Below is an example of how one might model such a game.</w:t>
      </w:r>
    </w:p>
    <w:p w14:paraId="74FD3321" w14:textId="24803D63" w:rsidR="00A7229A" w:rsidRPr="000A57BC" w:rsidRDefault="000A57BC" w:rsidP="00A7229A">
      <w:pPr>
        <w:jc w:val="both"/>
        <w:rPr>
          <w:sz w:val="40"/>
          <w:szCs w:val="40"/>
        </w:rPr>
      </w:pPr>
      <w:r w:rsidRPr="000A57BC">
        <w:rPr>
          <w:sz w:val="40"/>
          <w:szCs w:val="40"/>
        </w:rPr>
        <w:t>The Bottom Line</w:t>
      </w:r>
    </w:p>
    <w:p w14:paraId="391B72CB" w14:textId="5A69086D" w:rsidR="003857C6" w:rsidRDefault="000A57BC" w:rsidP="003857C6">
      <w:pPr>
        <w:jc w:val="both"/>
      </w:pPr>
      <w:r>
        <w:t>By using simple methods of game theory, we can solve</w:t>
      </w:r>
      <w:del w:id="31" w:author="Sharif Ash" w:date="2021-12-07T11:01:00Z">
        <w:r w:rsidDel="003B0B96">
          <w:delText xml:space="preserve"> for</w:delText>
        </w:r>
      </w:del>
      <w:r>
        <w:t xml:space="preserve"> what would be a confusing array of outcomes in a real-world situation. Using game theory as a tool for financial analysis can be very helpful in sorting out potentially messy real-world situations, from mergers to product releases</w:t>
      </w:r>
      <w:ins w:id="32" w:author="Sharif Ash" w:date="2021-12-07T11:01:00Z">
        <w:r w:rsidR="003B0B96">
          <w:t>.</w:t>
        </w:r>
      </w:ins>
    </w:p>
    <w:p w14:paraId="0A646C70" w14:textId="77777777" w:rsidR="003857C6" w:rsidRDefault="003857C6" w:rsidP="003857C6">
      <w:pPr>
        <w:jc w:val="both"/>
      </w:pPr>
    </w:p>
    <w:p w14:paraId="30C3E3FD" w14:textId="49A0B7CA" w:rsidR="003857C6" w:rsidRDefault="003857C6" w:rsidP="003857C6">
      <w:pPr>
        <w:jc w:val="both"/>
      </w:pPr>
      <w:r>
        <w:t xml:space="preserve">Reference: </w:t>
      </w:r>
      <w:r w:rsidRPr="003857C6">
        <w:t>https://www.investopedia.com/articles/financial-theory/08/game-theory-basics.asp</w:t>
      </w:r>
    </w:p>
    <w:sectPr w:rsidR="003857C6" w:rsidSect="003857C6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C5BEC"/>
    <w:multiLevelType w:val="hybridMultilevel"/>
    <w:tmpl w:val="56DE1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harif Ash">
    <w15:presenceInfo w15:providerId="Windows Live" w15:userId="0ce968532b27fbf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0FB"/>
    <w:rsid w:val="000A57BC"/>
    <w:rsid w:val="0027320D"/>
    <w:rsid w:val="002D6908"/>
    <w:rsid w:val="00326539"/>
    <w:rsid w:val="003857C6"/>
    <w:rsid w:val="003B0B96"/>
    <w:rsid w:val="003B6F9F"/>
    <w:rsid w:val="00445DA9"/>
    <w:rsid w:val="00691FB9"/>
    <w:rsid w:val="006A60CA"/>
    <w:rsid w:val="00812952"/>
    <w:rsid w:val="008E40FB"/>
    <w:rsid w:val="008F1B9C"/>
    <w:rsid w:val="00A43D95"/>
    <w:rsid w:val="00A7229A"/>
    <w:rsid w:val="00C206B1"/>
    <w:rsid w:val="00CE3132"/>
    <w:rsid w:val="00D117F2"/>
    <w:rsid w:val="00D7465A"/>
    <w:rsid w:val="00E1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3FC6D"/>
  <w15:chartTrackingRefBased/>
  <w15:docId w15:val="{75C99CB1-154A-412B-920E-5C4B0E889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0FB"/>
    <w:pPr>
      <w:ind w:left="720"/>
      <w:contextualSpacing/>
    </w:pPr>
  </w:style>
  <w:style w:type="paragraph" w:styleId="Revision">
    <w:name w:val="Revision"/>
    <w:hidden/>
    <w:uiPriority w:val="99"/>
    <w:semiHidden/>
    <w:rsid w:val="00D117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attari2001@outlook.com</dc:creator>
  <cp:keywords/>
  <dc:description/>
  <cp:lastModifiedBy>Sharif Ash</cp:lastModifiedBy>
  <cp:revision>2</cp:revision>
  <dcterms:created xsi:type="dcterms:W3CDTF">2021-12-07T07:31:00Z</dcterms:created>
  <dcterms:modified xsi:type="dcterms:W3CDTF">2021-12-07T07:31:00Z</dcterms:modified>
</cp:coreProperties>
</file>